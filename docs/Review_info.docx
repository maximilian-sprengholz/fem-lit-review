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D7570" w14:textId="77777777" w:rsidR="002B70F6" w:rsidRDefault="002B70F6">
      <w:pPr>
        <w:rPr>
          <w:b/>
          <w:lang w:val="en-CA"/>
        </w:rPr>
      </w:pPr>
      <w:r>
        <w:rPr>
          <w:b/>
          <w:lang w:val="en-CA"/>
        </w:rPr>
        <w:t xml:space="preserve">Title: </w:t>
      </w:r>
      <w:r w:rsidRPr="002B70F6">
        <w:rPr>
          <w:lang w:val="en-CA"/>
        </w:rPr>
        <w:t>The labor market integration of immigrant women in Europe: Context, theory and evidence</w:t>
      </w:r>
    </w:p>
    <w:p w14:paraId="44BF118B" w14:textId="77777777" w:rsidR="002B70F6" w:rsidRDefault="002B70F6">
      <w:pPr>
        <w:rPr>
          <w:b/>
          <w:lang w:val="en-CA"/>
        </w:rPr>
      </w:pPr>
    </w:p>
    <w:p w14:paraId="7110E2C0" w14:textId="77777777" w:rsidR="005B7BF5" w:rsidRDefault="005B7BF5">
      <w:pPr>
        <w:rPr>
          <w:b/>
          <w:lang w:val="en-CA"/>
        </w:rPr>
      </w:pPr>
      <w:r>
        <w:rPr>
          <w:b/>
          <w:lang w:val="en-CA"/>
        </w:rPr>
        <w:t xml:space="preserve">Bentley </w:t>
      </w:r>
      <w:proofErr w:type="spellStart"/>
      <w:r>
        <w:rPr>
          <w:b/>
          <w:lang w:val="en-CA"/>
        </w:rPr>
        <w:t>Schieckoff</w:t>
      </w:r>
      <w:proofErr w:type="spellEnd"/>
    </w:p>
    <w:p w14:paraId="2FD7D71D" w14:textId="77777777" w:rsidR="005B7BF5" w:rsidRPr="005B7BF5" w:rsidRDefault="005B7BF5">
      <w:pPr>
        <w:rPr>
          <w:lang w:val="en-CA"/>
        </w:rPr>
      </w:pPr>
      <w:r>
        <w:rPr>
          <w:lang w:val="en-CA"/>
        </w:rPr>
        <w:t>University of Konstanz</w:t>
      </w:r>
    </w:p>
    <w:p w14:paraId="066434A7" w14:textId="77777777" w:rsidR="005B7BF5" w:rsidRPr="005B7BF5" w:rsidRDefault="005B7BF5">
      <w:pPr>
        <w:rPr>
          <w:lang w:val="en-CA"/>
        </w:rPr>
      </w:pPr>
      <w:r>
        <w:rPr>
          <w:lang w:val="en-CA"/>
        </w:rPr>
        <w:t>bentley</w:t>
      </w:r>
      <w:r w:rsidRPr="005B7BF5">
        <w:rPr>
          <w:lang w:val="en-CA"/>
        </w:rPr>
        <w:t>.schieckoff@uni-konstanz.de</w:t>
      </w:r>
    </w:p>
    <w:p w14:paraId="4D449839" w14:textId="77777777" w:rsidR="005B7BF5" w:rsidRDefault="005B7BF5">
      <w:pPr>
        <w:rPr>
          <w:b/>
          <w:lang w:val="en-CA"/>
        </w:rPr>
      </w:pPr>
    </w:p>
    <w:p w14:paraId="5B90AD54" w14:textId="77777777" w:rsidR="005B7BF5" w:rsidRDefault="005B7BF5">
      <w:pPr>
        <w:rPr>
          <w:b/>
          <w:lang w:val="en-CA"/>
        </w:rPr>
      </w:pPr>
      <w:r>
        <w:rPr>
          <w:b/>
          <w:lang w:val="en-CA"/>
        </w:rPr>
        <w:t>Maximilian Sprengholz</w:t>
      </w:r>
    </w:p>
    <w:p w14:paraId="58565B90" w14:textId="77777777" w:rsidR="005B7BF5" w:rsidRPr="005B7BF5" w:rsidRDefault="005B7BF5">
      <w:pPr>
        <w:rPr>
          <w:lang w:val="en-CA"/>
        </w:rPr>
      </w:pPr>
      <w:r w:rsidRPr="005B7BF5">
        <w:rPr>
          <w:lang w:val="en-CA"/>
        </w:rPr>
        <w:t>Humboldt</w:t>
      </w:r>
      <w:r w:rsidR="00F571F5">
        <w:rPr>
          <w:lang w:val="en-CA"/>
        </w:rPr>
        <w:t>-</w:t>
      </w:r>
      <w:proofErr w:type="spellStart"/>
      <w:r w:rsidRPr="005B7BF5">
        <w:rPr>
          <w:lang w:val="en-CA"/>
        </w:rPr>
        <w:t>Universit</w:t>
      </w:r>
      <w:r w:rsidR="00F571F5">
        <w:rPr>
          <w:lang w:val="de-DE"/>
        </w:rPr>
        <w:t>ät</w:t>
      </w:r>
      <w:proofErr w:type="spellEnd"/>
      <w:r>
        <w:rPr>
          <w:lang w:val="en-CA"/>
        </w:rPr>
        <w:t xml:space="preserve"> </w:t>
      </w:r>
      <w:proofErr w:type="spellStart"/>
      <w:r w:rsidR="00F571F5">
        <w:rPr>
          <w:lang w:val="en-CA"/>
        </w:rPr>
        <w:t>zu</w:t>
      </w:r>
      <w:proofErr w:type="spellEnd"/>
      <w:r>
        <w:rPr>
          <w:lang w:val="en-CA"/>
        </w:rPr>
        <w:t xml:space="preserve"> Berlin</w:t>
      </w:r>
    </w:p>
    <w:p w14:paraId="04037A4F" w14:textId="77777777" w:rsidR="005B7BF5" w:rsidRPr="005B7BF5" w:rsidRDefault="005B7BF5">
      <w:pPr>
        <w:rPr>
          <w:lang w:val="en-CA"/>
        </w:rPr>
      </w:pPr>
      <w:r w:rsidRPr="005B7BF5">
        <w:rPr>
          <w:lang w:val="en-CA"/>
        </w:rPr>
        <w:t>maximilian.sprengholz@hu-berlin.de</w:t>
      </w:r>
    </w:p>
    <w:p w14:paraId="1477D7C2" w14:textId="77777777" w:rsidR="005B7BF5" w:rsidRDefault="005B7BF5">
      <w:pPr>
        <w:rPr>
          <w:b/>
          <w:lang w:val="en-CA"/>
        </w:rPr>
      </w:pPr>
    </w:p>
    <w:p w14:paraId="549CE3A6" w14:textId="77777777" w:rsidR="005B7BF5" w:rsidRPr="005B7BF5" w:rsidRDefault="005B7BF5">
      <w:pPr>
        <w:rPr>
          <w:b/>
          <w:lang w:val="en-CA"/>
        </w:rPr>
      </w:pPr>
      <w:commentRangeStart w:id="0"/>
      <w:r w:rsidRPr="005B7BF5">
        <w:rPr>
          <w:b/>
          <w:lang w:val="en-CA"/>
        </w:rPr>
        <w:t>Abstract</w:t>
      </w:r>
      <w:commentRangeEnd w:id="0"/>
      <w:r w:rsidR="00FC5610">
        <w:rPr>
          <w:rStyle w:val="Kommentarzeichen"/>
        </w:rPr>
        <w:commentReference w:id="0"/>
      </w:r>
    </w:p>
    <w:p w14:paraId="21D63DA9" w14:textId="77777777" w:rsidR="008A7BCE" w:rsidRDefault="009502F1">
      <w:pPr>
        <w:rPr>
          <w:lang w:val="en-CA"/>
        </w:rPr>
      </w:pPr>
      <w:r>
        <w:rPr>
          <w:lang w:val="en-CA"/>
        </w:rPr>
        <w:t xml:space="preserve">Women represent an important component of the immigration </w:t>
      </w:r>
      <w:r w:rsidR="00422102">
        <w:rPr>
          <w:lang w:val="en-CA"/>
        </w:rPr>
        <w:t>population in Europe</w:t>
      </w:r>
      <w:r>
        <w:rPr>
          <w:lang w:val="en-CA"/>
        </w:rPr>
        <w:t xml:space="preserve"> and have </w:t>
      </w:r>
      <w:r w:rsidR="00F355E0">
        <w:rPr>
          <w:lang w:val="en-CA"/>
        </w:rPr>
        <w:t xml:space="preserve">increasingly </w:t>
      </w:r>
      <w:r>
        <w:rPr>
          <w:lang w:val="en-CA"/>
        </w:rPr>
        <w:t>been a group of interest in academic studies, especially with regard</w:t>
      </w:r>
      <w:del w:id="1" w:author="Maximilian Sprengholz" w:date="2021-05-03T13:51:00Z">
        <w:r w:rsidDel="008B5894">
          <w:rPr>
            <w:lang w:val="en-CA"/>
          </w:rPr>
          <w:delText>s</w:delText>
        </w:r>
      </w:del>
      <w:r>
        <w:rPr>
          <w:lang w:val="en-CA"/>
        </w:rPr>
        <w:t xml:space="preserve"> to their integration</w:t>
      </w:r>
      <w:r w:rsidR="008A7BCE">
        <w:rPr>
          <w:lang w:val="en-CA"/>
        </w:rPr>
        <w:t xml:space="preserve"> outcomes</w:t>
      </w:r>
      <w:r>
        <w:rPr>
          <w:lang w:val="en-CA"/>
        </w:rPr>
        <w:t xml:space="preserve">. In this overview, we </w:t>
      </w:r>
      <w:r w:rsidR="008A7BCE">
        <w:rPr>
          <w:lang w:val="en-CA"/>
        </w:rPr>
        <w:t xml:space="preserve">seek to provide </w:t>
      </w:r>
      <w:r w:rsidR="00F355E0">
        <w:rPr>
          <w:lang w:val="en-CA"/>
        </w:rPr>
        <w:t xml:space="preserve">a </w:t>
      </w:r>
      <w:r w:rsidR="008A7BCE">
        <w:rPr>
          <w:lang w:val="en-CA"/>
        </w:rPr>
        <w:t xml:space="preserve">comprehensive </w:t>
      </w:r>
      <w:r w:rsidR="00F355E0">
        <w:rPr>
          <w:lang w:val="en-CA"/>
        </w:rPr>
        <w:t>resource for scholars of female immigrant labor market integration in Europe</w:t>
      </w:r>
      <w:r w:rsidR="008A7BCE">
        <w:rPr>
          <w:lang w:val="en-CA"/>
        </w:rPr>
        <w:t xml:space="preserve">, to act both as a reference and a roadmap for future studies in this domain. </w:t>
      </w:r>
      <w:r w:rsidR="00F355E0">
        <w:rPr>
          <w:lang w:val="en-CA"/>
        </w:rPr>
        <w:t xml:space="preserve">We begin by presenting a contextual history of immigration to and within Europe since the Second World War, </w:t>
      </w:r>
      <w:del w:id="2" w:author="Maximilian Sprengholz" w:date="2021-05-03T13:52:00Z">
        <w:r w:rsidR="00F355E0" w:rsidDel="008B5894">
          <w:rPr>
            <w:lang w:val="en-CA"/>
          </w:rPr>
          <w:delText xml:space="preserve">and </w:delText>
        </w:r>
      </w:del>
      <w:ins w:id="3" w:author="Maximilian Sprengholz" w:date="2021-05-03T13:52:00Z">
        <w:r w:rsidR="008B5894">
          <w:rPr>
            <w:lang w:val="en-CA"/>
          </w:rPr>
          <w:t>before</w:t>
        </w:r>
        <w:r w:rsidR="008B5894">
          <w:rPr>
            <w:lang w:val="en-CA"/>
          </w:rPr>
          <w:t xml:space="preserve"> </w:t>
        </w:r>
      </w:ins>
      <w:r w:rsidR="00F355E0">
        <w:rPr>
          <w:lang w:val="en-CA"/>
        </w:rPr>
        <w:t xml:space="preserve">outlining the major theoretical assumptions about immigrant women’s labor market disadvantage from economics and sociology. We then synthesize the empirical findings </w:t>
      </w:r>
      <w:del w:id="4" w:author="Maximilian Sprengholz" w:date="2021-05-03T13:53:00Z">
        <w:r w:rsidR="008A7BCE" w:rsidDel="008B5894">
          <w:rPr>
            <w:lang w:val="en-CA"/>
          </w:rPr>
          <w:delText>from the past two decades</w:delText>
        </w:r>
      </w:del>
      <w:ins w:id="5" w:author="Maximilian Sprengholz" w:date="2021-05-03T13:53:00Z">
        <w:r w:rsidR="008B5894">
          <w:rPr>
            <w:lang w:val="en-CA"/>
          </w:rPr>
          <w:t xml:space="preserve">published </w:t>
        </w:r>
        <w:commentRangeStart w:id="6"/>
        <w:r w:rsidR="008B5894">
          <w:rPr>
            <w:lang w:val="en-CA"/>
          </w:rPr>
          <w:t>between 2000 and 2020</w:t>
        </w:r>
      </w:ins>
      <w:r w:rsidR="008A7BCE">
        <w:rPr>
          <w:lang w:val="en-CA"/>
        </w:rPr>
        <w:t xml:space="preserve"> </w:t>
      </w:r>
      <w:commentRangeEnd w:id="6"/>
      <w:r w:rsidR="00FC5610">
        <w:rPr>
          <w:rStyle w:val="Kommentarzeichen"/>
        </w:rPr>
        <w:commentReference w:id="6"/>
      </w:r>
      <w:r w:rsidR="00F355E0">
        <w:rPr>
          <w:lang w:val="en-CA"/>
        </w:rPr>
        <w:t xml:space="preserve">and analyze how they line up with </w:t>
      </w:r>
      <w:r w:rsidR="00422102">
        <w:rPr>
          <w:lang w:val="en-CA"/>
        </w:rPr>
        <w:t xml:space="preserve">the </w:t>
      </w:r>
      <w:r w:rsidR="00F355E0">
        <w:rPr>
          <w:lang w:val="en-CA"/>
        </w:rPr>
        <w:t xml:space="preserve">theoretical predictions. </w:t>
      </w:r>
      <w:r w:rsidR="008A7BCE">
        <w:rPr>
          <w:lang w:val="en-CA"/>
        </w:rPr>
        <w:t xml:space="preserve">We also present descriptive analyses </w:t>
      </w:r>
      <w:r w:rsidR="00422102">
        <w:rPr>
          <w:lang w:val="en-CA"/>
        </w:rPr>
        <w:t>with data from 2019, which expose any discrepancies between the current situation in European countries and the situation at the time the</w:t>
      </w:r>
      <w:ins w:id="7" w:author="Maximilian Sprengholz" w:date="2021-05-03T13:56:00Z">
        <w:r w:rsidR="00FC5610">
          <w:rPr>
            <w:lang w:val="en-CA"/>
          </w:rPr>
          <w:t xml:space="preserve"> reviewed</w:t>
        </w:r>
      </w:ins>
      <w:del w:id="8" w:author="Maximilian Sprengholz" w:date="2021-05-03T13:56:00Z">
        <w:r w:rsidR="00422102" w:rsidDel="00FC5610">
          <w:rPr>
            <w:lang w:val="en-CA"/>
          </w:rPr>
          <w:delText>se</w:delText>
        </w:r>
      </w:del>
      <w:r w:rsidR="00422102">
        <w:rPr>
          <w:lang w:val="en-CA"/>
        </w:rPr>
        <w:t xml:space="preserve"> studies </w:t>
      </w:r>
      <w:commentRangeStart w:id="9"/>
      <w:del w:id="10" w:author="Maximilian Sprengholz" w:date="2021-05-03T13:57:00Z">
        <w:r w:rsidR="00422102" w:rsidDel="00FC5610">
          <w:rPr>
            <w:lang w:val="en-CA"/>
          </w:rPr>
          <w:delText xml:space="preserve">were </w:delText>
        </w:r>
      </w:del>
      <w:del w:id="11" w:author="Maximilian Sprengholz" w:date="2021-05-03T13:55:00Z">
        <w:r w:rsidR="00422102" w:rsidDel="00FC5610">
          <w:rPr>
            <w:lang w:val="en-CA"/>
          </w:rPr>
          <w:delText>published</w:delText>
        </w:r>
      </w:del>
      <w:ins w:id="12" w:author="Maximilian Sprengholz" w:date="2021-05-03T13:57:00Z">
        <w:r w:rsidR="00FC5610">
          <w:rPr>
            <w:lang w:val="en-CA"/>
          </w:rPr>
          <w:t>focus on</w:t>
        </w:r>
        <w:commentRangeEnd w:id="9"/>
        <w:r w:rsidR="00FC5610">
          <w:rPr>
            <w:rStyle w:val="Kommentarzeichen"/>
          </w:rPr>
          <w:commentReference w:id="9"/>
        </w:r>
      </w:ins>
      <w:r w:rsidR="008A7BCE">
        <w:rPr>
          <w:lang w:val="en-CA"/>
        </w:rPr>
        <w:t>.</w:t>
      </w:r>
    </w:p>
    <w:p w14:paraId="33083484" w14:textId="77777777" w:rsidR="005B7BF5" w:rsidRDefault="005B7BF5">
      <w:pPr>
        <w:rPr>
          <w:lang w:val="en-CA"/>
        </w:rPr>
      </w:pPr>
    </w:p>
    <w:p w14:paraId="5CD387AA" w14:textId="77777777" w:rsidR="008A7BCE" w:rsidRPr="009502F1" w:rsidRDefault="008A7BCE" w:rsidP="008A7BCE">
      <w:pPr>
        <w:rPr>
          <w:lang w:val="en-CA"/>
        </w:rPr>
      </w:pPr>
      <w:r>
        <w:rPr>
          <w:lang w:val="en-CA"/>
        </w:rPr>
        <w:t xml:space="preserve">As a group, immigrant women are often reported to experience significant disadvantages in their labor market integration, both compared to immigrant men and to native women. However, this type of approach glosses over the substantial heterogeneity </w:t>
      </w:r>
      <w:r w:rsidR="005B7BF5">
        <w:rPr>
          <w:lang w:val="en-CA"/>
        </w:rPr>
        <w:t xml:space="preserve">in immigrant women’s experiences. Instead, our overview points to a selective disadvantage for immigrant women that is highly dependent on their country of origin and the reception context they encounter after immigration. </w:t>
      </w:r>
    </w:p>
    <w:p w14:paraId="3A086B2F" w14:textId="77777777" w:rsidR="00945DAA" w:rsidRDefault="00DE3572">
      <w:pPr>
        <w:rPr>
          <w:lang w:val="en-CA"/>
        </w:rPr>
      </w:pPr>
    </w:p>
    <w:p w14:paraId="7004CF86" w14:textId="77777777" w:rsidR="005B7BF5" w:rsidRPr="005B7BF5" w:rsidRDefault="005B7BF5">
      <w:pPr>
        <w:rPr>
          <w:b/>
          <w:lang w:val="en-CA"/>
        </w:rPr>
      </w:pPr>
      <w:commentRangeStart w:id="13"/>
      <w:r w:rsidRPr="005B7BF5">
        <w:rPr>
          <w:b/>
          <w:lang w:val="en-CA"/>
        </w:rPr>
        <w:t>Key words</w:t>
      </w:r>
      <w:commentRangeEnd w:id="13"/>
      <w:r w:rsidR="00FC5610">
        <w:rPr>
          <w:rStyle w:val="Kommentarzeichen"/>
        </w:rPr>
        <w:commentReference w:id="13"/>
      </w:r>
    </w:p>
    <w:p w14:paraId="039A45A3" w14:textId="77777777" w:rsidR="005B7BF5" w:rsidRDefault="005B7BF5">
      <w:pPr>
        <w:rPr>
          <w:lang w:val="en-CA"/>
        </w:rPr>
      </w:pPr>
      <w:r>
        <w:rPr>
          <w:lang w:val="en-CA"/>
        </w:rPr>
        <w:t xml:space="preserve">Labor market disadvantage; </w:t>
      </w:r>
      <w:r w:rsidR="00A039E7">
        <w:rPr>
          <w:lang w:val="en-CA"/>
        </w:rPr>
        <w:t>gender gap; nativity gap</w:t>
      </w:r>
    </w:p>
    <w:p w14:paraId="506E3EBA" w14:textId="77777777" w:rsidR="005B7BF5" w:rsidRDefault="005B7BF5">
      <w:pPr>
        <w:rPr>
          <w:lang w:val="en-CA"/>
        </w:rPr>
      </w:pPr>
    </w:p>
    <w:p w14:paraId="30694E79" w14:textId="77777777" w:rsidR="005B7BF5" w:rsidRDefault="005B7BF5">
      <w:pPr>
        <w:rPr>
          <w:ins w:id="14" w:author="Maximilian Sprengholz" w:date="2021-05-03T14:06:00Z"/>
          <w:b/>
          <w:lang w:val="en-CA"/>
        </w:rPr>
      </w:pPr>
      <w:commentRangeStart w:id="15"/>
      <w:r w:rsidRPr="005B7BF5">
        <w:rPr>
          <w:b/>
          <w:lang w:val="en-CA"/>
        </w:rPr>
        <w:t>JEL</w:t>
      </w:r>
      <w:commentRangeEnd w:id="15"/>
      <w:r w:rsidR="00FC5610">
        <w:rPr>
          <w:rStyle w:val="Kommentarzeichen"/>
        </w:rPr>
        <w:commentReference w:id="15"/>
      </w:r>
    </w:p>
    <w:p w14:paraId="52F436D2" w14:textId="77777777" w:rsidR="001C2DC5" w:rsidDel="001C2DC5" w:rsidRDefault="001C2DC5">
      <w:pPr>
        <w:rPr>
          <w:del w:id="16" w:author="Maximilian Sprengholz" w:date="2021-05-03T14:08:00Z"/>
          <w:lang w:val="en-CA"/>
        </w:rPr>
      </w:pPr>
      <w:ins w:id="17" w:author="Maximilian Sprengholz" w:date="2021-05-03T14:06:00Z">
        <w:r>
          <w:rPr>
            <w:lang w:val="en-CA"/>
          </w:rPr>
          <w:t xml:space="preserve">J0 </w:t>
        </w:r>
        <w:r w:rsidRPr="005B7BF5">
          <w:rPr>
            <w:lang w:val="en-CA"/>
          </w:rPr>
          <w:tab/>
        </w:r>
      </w:ins>
      <w:ins w:id="18" w:author="Maximilian Sprengholz" w:date="2021-05-03T14:07:00Z">
        <w:r>
          <w:rPr>
            <w:lang w:val="en-CA"/>
          </w:rPr>
          <w:t>Labor and Demographic Economics</w:t>
        </w:r>
      </w:ins>
      <w:ins w:id="19" w:author="Maximilian Sprengholz" w:date="2021-05-03T14:06:00Z">
        <w:r w:rsidRPr="005B7BF5">
          <w:rPr>
            <w:lang w:val="en-CA"/>
          </w:rPr>
          <w:t xml:space="preserve"> • </w:t>
        </w:r>
      </w:ins>
      <w:ins w:id="20" w:author="Maximilian Sprengholz" w:date="2021-05-03T14:07:00Z">
        <w:r>
          <w:rPr>
            <w:lang w:val="en-CA"/>
          </w:rPr>
          <w:t>General</w:t>
        </w:r>
      </w:ins>
    </w:p>
    <w:p w14:paraId="7DE7FF56" w14:textId="77777777" w:rsidR="001C2DC5" w:rsidRPr="001C2DC5" w:rsidRDefault="001C2DC5" w:rsidP="001C2DC5">
      <w:pPr>
        <w:rPr>
          <w:ins w:id="21" w:author="Maximilian Sprengholz" w:date="2021-05-03T14:08:00Z"/>
          <w:lang w:val="en-CA"/>
        </w:rPr>
      </w:pPr>
    </w:p>
    <w:p w14:paraId="483B7968" w14:textId="77777777" w:rsidR="005B7BF5" w:rsidRDefault="005B7BF5">
      <w:pPr>
        <w:rPr>
          <w:lang w:val="en-CA"/>
        </w:rPr>
      </w:pPr>
      <w:r w:rsidRPr="005B7BF5">
        <w:rPr>
          <w:lang w:val="en-CA"/>
        </w:rPr>
        <w:t>J6</w:t>
      </w:r>
      <w:r w:rsidR="001C2DC5">
        <w:rPr>
          <w:lang w:val="en-CA"/>
        </w:rPr>
        <w:t>1</w:t>
      </w:r>
      <w:r w:rsidRPr="005B7BF5">
        <w:rPr>
          <w:lang w:val="en-CA"/>
        </w:rPr>
        <w:tab/>
        <w:t>Geographic Labor Mobility • Immigrant Workers</w:t>
      </w:r>
    </w:p>
    <w:p w14:paraId="2CAD6BAA" w14:textId="77777777" w:rsidR="00422102" w:rsidRDefault="00422102">
      <w:pPr>
        <w:rPr>
          <w:lang w:val="en-CA"/>
        </w:rPr>
      </w:pPr>
    </w:p>
    <w:p w14:paraId="14082D48" w14:textId="77777777" w:rsidR="00422102" w:rsidDel="001C2DC5" w:rsidRDefault="00A039E7">
      <w:pPr>
        <w:rPr>
          <w:del w:id="22" w:author="Maximilian Sprengholz" w:date="2021-05-03T14:09:00Z"/>
          <w:lang w:val="en-CA"/>
        </w:rPr>
      </w:pPr>
      <w:del w:id="23" w:author="Maximilian Sprengholz" w:date="2021-05-03T14:09:00Z">
        <w:r w:rsidDel="001C2DC5">
          <w:rPr>
            <w:lang w:val="en-CA"/>
          </w:rPr>
          <w:delText>or maybe</w:delText>
        </w:r>
      </w:del>
    </w:p>
    <w:p w14:paraId="18BDD270" w14:textId="77777777" w:rsidR="00422102" w:rsidDel="001C2DC5" w:rsidRDefault="00422102">
      <w:pPr>
        <w:rPr>
          <w:del w:id="24" w:author="Maximilian Sprengholz" w:date="2021-05-03T14:09:00Z"/>
          <w:lang w:val="en-CA"/>
        </w:rPr>
      </w:pPr>
    </w:p>
    <w:p w14:paraId="453EDDC4" w14:textId="77777777" w:rsidR="00422102" w:rsidDel="001C2DC5" w:rsidRDefault="00422102">
      <w:pPr>
        <w:rPr>
          <w:del w:id="25" w:author="Maximilian Sprengholz" w:date="2021-05-03T14:09:00Z"/>
          <w:lang w:val="en-CA"/>
        </w:rPr>
      </w:pPr>
      <w:del w:id="26" w:author="Maximilian Sprengholz" w:date="2021-05-03T14:09:00Z">
        <w:r w:rsidRPr="00422102" w:rsidDel="001C2DC5">
          <w:rPr>
            <w:lang w:val="en-CA"/>
          </w:rPr>
          <w:delText>J10</w:delText>
        </w:r>
        <w:r w:rsidRPr="00422102" w:rsidDel="001C2DC5">
          <w:rPr>
            <w:lang w:val="en-CA"/>
          </w:rPr>
          <w:tab/>
          <w:delText>General</w:delText>
        </w:r>
        <w:r w:rsidDel="001C2DC5">
          <w:rPr>
            <w:lang w:val="en-CA"/>
          </w:rPr>
          <w:delText xml:space="preserve"> Demographic Economics (a little broader…)</w:delText>
        </w:r>
      </w:del>
    </w:p>
    <w:p w14:paraId="17CE8232" w14:textId="77777777" w:rsidR="00422102" w:rsidRDefault="00422102">
      <w:pPr>
        <w:rPr>
          <w:lang w:val="en-CA"/>
        </w:rPr>
      </w:pPr>
    </w:p>
    <w:p w14:paraId="68657168" w14:textId="77777777" w:rsidR="00422102" w:rsidRPr="00422102" w:rsidRDefault="00422102">
      <w:pPr>
        <w:rPr>
          <w:b/>
          <w:lang w:val="en-CA"/>
        </w:rPr>
      </w:pPr>
      <w:r w:rsidRPr="00422102">
        <w:rPr>
          <w:b/>
          <w:lang w:val="en-CA"/>
        </w:rPr>
        <w:lastRenderedPageBreak/>
        <w:t>About the authors</w:t>
      </w:r>
    </w:p>
    <w:p w14:paraId="16BC9A4B" w14:textId="77777777" w:rsidR="00422102" w:rsidRDefault="00422102">
      <w:pPr>
        <w:rPr>
          <w:ins w:id="27" w:author="Maximilian Sprengholz" w:date="2021-05-03T14:10:00Z"/>
          <w:lang w:val="en-CA"/>
        </w:rPr>
      </w:pPr>
      <w:r>
        <w:rPr>
          <w:lang w:val="en-CA"/>
        </w:rPr>
        <w:t xml:space="preserve">Bentley </w:t>
      </w:r>
      <w:proofErr w:type="spellStart"/>
      <w:r>
        <w:rPr>
          <w:lang w:val="en-CA"/>
        </w:rPr>
        <w:t>Schieckoff</w:t>
      </w:r>
      <w:proofErr w:type="spellEnd"/>
      <w:r>
        <w:rPr>
          <w:lang w:val="en-CA"/>
        </w:rPr>
        <w:t xml:space="preserve"> is a current PhD researcher in the Faculty of Sociology at the University of Konstanz. He holds a Master’s degree in Public Policy from Sciences Po, Paris and the </w:t>
      </w:r>
      <w:proofErr w:type="spellStart"/>
      <w:r>
        <w:rPr>
          <w:lang w:val="en-CA"/>
        </w:rPr>
        <w:t>Hertie</w:t>
      </w:r>
      <w:proofErr w:type="spellEnd"/>
      <w:r>
        <w:rPr>
          <w:lang w:val="en-CA"/>
        </w:rPr>
        <w:t xml:space="preserve"> School of Governance in Berlin. His research primarily focuses on female labor market integration, particularly the different experiences that women from different origins have on the German labor market.  </w:t>
      </w:r>
    </w:p>
    <w:p w14:paraId="5C77FE38" w14:textId="77777777" w:rsidR="001C2DC5" w:rsidRDefault="001C2DC5">
      <w:pPr>
        <w:rPr>
          <w:ins w:id="28" w:author="Maximilian Sprengholz" w:date="2021-05-03T14:10:00Z"/>
          <w:lang w:val="en-CA"/>
        </w:rPr>
      </w:pPr>
    </w:p>
    <w:p w14:paraId="0260956C" w14:textId="4E694FD2" w:rsidR="001C2DC5" w:rsidRPr="009502F1" w:rsidRDefault="001C2DC5">
      <w:pPr>
        <w:rPr>
          <w:lang w:val="en-CA"/>
        </w:rPr>
      </w:pPr>
      <w:ins w:id="29" w:author="Maximilian Sprengholz" w:date="2021-05-03T14:12:00Z">
        <w:r w:rsidRPr="001C2DC5">
          <w:rPr>
            <w:lang w:val="en-CA"/>
          </w:rPr>
          <w:t>Maximilian Sp</w:t>
        </w:r>
      </w:ins>
      <w:ins w:id="30" w:author="Maximilian Sprengholz" w:date="2021-05-03T14:13:00Z">
        <w:r>
          <w:rPr>
            <w:lang w:val="en-CA"/>
          </w:rPr>
          <w:t>r</w:t>
        </w:r>
      </w:ins>
      <w:ins w:id="31" w:author="Maximilian Sprengholz" w:date="2021-05-03T14:12:00Z">
        <w:r w:rsidRPr="001C2DC5">
          <w:rPr>
            <w:lang w:val="en-CA"/>
          </w:rPr>
          <w:t xml:space="preserve">engholz is a </w:t>
        </w:r>
      </w:ins>
      <w:ins w:id="32" w:author="Maximilian Sprengholz" w:date="2021-05-03T14:16:00Z">
        <w:r w:rsidR="00F571F5">
          <w:rPr>
            <w:lang w:val="en-CA"/>
          </w:rPr>
          <w:t>PhD researcher</w:t>
        </w:r>
      </w:ins>
      <w:ins w:id="33" w:author="Maximilian Sprengholz" w:date="2021-05-03T14:12:00Z">
        <w:r w:rsidRPr="001C2DC5">
          <w:rPr>
            <w:lang w:val="en-CA"/>
          </w:rPr>
          <w:t xml:space="preserve"> in the Department of Social Sciences at </w:t>
        </w:r>
        <w:r>
          <w:rPr>
            <w:lang w:val="en-CA"/>
          </w:rPr>
          <w:t xml:space="preserve">the </w:t>
        </w:r>
        <w:r w:rsidRPr="001C2DC5">
          <w:rPr>
            <w:lang w:val="en-CA"/>
          </w:rPr>
          <w:t>Humboldt-</w:t>
        </w:r>
        <w:proofErr w:type="spellStart"/>
        <w:r w:rsidRPr="001C2DC5">
          <w:rPr>
            <w:lang w:val="en-CA"/>
          </w:rPr>
          <w:t>Universität</w:t>
        </w:r>
        <w:proofErr w:type="spellEnd"/>
        <w:r w:rsidRPr="001C2DC5">
          <w:rPr>
            <w:lang w:val="en-CA"/>
          </w:rPr>
          <w:t xml:space="preserve"> </w:t>
        </w:r>
        <w:proofErr w:type="spellStart"/>
        <w:r w:rsidRPr="001C2DC5">
          <w:rPr>
            <w:lang w:val="en-CA"/>
          </w:rPr>
          <w:t>zu</w:t>
        </w:r>
        <w:proofErr w:type="spellEnd"/>
        <w:r w:rsidRPr="001C2DC5">
          <w:rPr>
            <w:lang w:val="en-CA"/>
          </w:rPr>
          <w:t xml:space="preserve"> Berlin. His </w:t>
        </w:r>
      </w:ins>
      <w:ins w:id="34" w:author="Maximilian Sprengholz" w:date="2021-05-03T14:23:00Z">
        <w:r w:rsidR="00DE3572">
          <w:rPr>
            <w:lang w:val="en-CA"/>
          </w:rPr>
          <w:t xml:space="preserve">current </w:t>
        </w:r>
      </w:ins>
      <w:ins w:id="35" w:author="Maximilian Sprengholz" w:date="2021-05-03T14:12:00Z">
        <w:r w:rsidRPr="001C2DC5">
          <w:rPr>
            <w:lang w:val="en-CA"/>
          </w:rPr>
          <w:t xml:space="preserve">research interests include social and political inequalities </w:t>
        </w:r>
      </w:ins>
      <w:ins w:id="36" w:author="Maximilian Sprengholz" w:date="2021-05-03T14:19:00Z">
        <w:r w:rsidR="00F571F5">
          <w:rPr>
            <w:lang w:val="en-CA"/>
          </w:rPr>
          <w:t xml:space="preserve">in Germany </w:t>
        </w:r>
      </w:ins>
      <w:ins w:id="37" w:author="Maximilian Sprengholz" w:date="2021-05-03T14:12:00Z">
        <w:r w:rsidRPr="001C2DC5">
          <w:rPr>
            <w:lang w:val="en-CA"/>
          </w:rPr>
          <w:t>at the intersections of gender, nativity, a</w:t>
        </w:r>
        <w:bookmarkStart w:id="38" w:name="_GoBack"/>
        <w:bookmarkEnd w:id="38"/>
        <w:r w:rsidRPr="001C2DC5">
          <w:rPr>
            <w:lang w:val="en-CA"/>
          </w:rPr>
          <w:t>nd class.</w:t>
        </w:r>
      </w:ins>
    </w:p>
    <w:sectPr w:rsidR="001C2DC5" w:rsidRPr="009502F1" w:rsidSect="00517EE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ximilian Sprengholz" w:date="2021-05-03T13:58:00Z" w:initials="MS">
    <w:p w14:paraId="4885C2FE" w14:textId="77777777" w:rsidR="00FC5610" w:rsidRDefault="00FC5610">
      <w:pPr>
        <w:pStyle w:val="Kommentartext"/>
      </w:pPr>
      <w:r>
        <w:rPr>
          <w:rStyle w:val="Kommentarzeichen"/>
        </w:rPr>
        <w:annotationRef/>
      </w:r>
      <w:r>
        <w:t xml:space="preserve">Nice, thanks for doing this! </w:t>
      </w:r>
    </w:p>
  </w:comment>
  <w:comment w:id="6" w:author="Maximilian Sprengholz" w:date="2021-05-03T13:55:00Z" w:initials="MS">
    <w:p w14:paraId="4E966D1A" w14:textId="77777777" w:rsidR="00FC5610" w:rsidRDefault="00FC5610">
      <w:pPr>
        <w:pStyle w:val="Kommentartext"/>
      </w:pPr>
      <w:r>
        <w:rPr>
          <w:rStyle w:val="Kommentarzeichen"/>
        </w:rPr>
        <w:annotationRef/>
      </w:r>
      <w:r>
        <w:t>Just to be specific and avoid a changing reference point in the years to come.</w:t>
      </w:r>
    </w:p>
  </w:comment>
  <w:comment w:id="9" w:author="Maximilian Sprengholz" w:date="2021-05-03T13:57:00Z" w:initials="MS">
    <w:p w14:paraId="7BE46EAF" w14:textId="77777777" w:rsidR="00FC5610" w:rsidRDefault="00FC5610">
      <w:pPr>
        <w:pStyle w:val="Kommentartext"/>
      </w:pPr>
      <w:r>
        <w:rPr>
          <w:rStyle w:val="Kommentarzeichen"/>
        </w:rPr>
        <w:annotationRef/>
      </w:r>
    </w:p>
  </w:comment>
  <w:comment w:id="13" w:author="Maximilian Sprengholz" w:date="2021-05-03T14:04:00Z" w:initials="MS">
    <w:p w14:paraId="05773387" w14:textId="77777777" w:rsidR="00FC5610" w:rsidRDefault="00FC5610">
      <w:pPr>
        <w:pStyle w:val="Kommentartext"/>
      </w:pPr>
      <w:r>
        <w:rPr>
          <w:rStyle w:val="Kommentarzeichen"/>
        </w:rPr>
        <w:annotationRef/>
      </w:r>
      <w:r>
        <w:t>These have to be different from the title, right?</w:t>
      </w:r>
    </w:p>
  </w:comment>
  <w:comment w:id="15" w:author="Maximilian Sprengholz" w:date="2021-05-03T14:05:00Z" w:initials="MS">
    <w:p w14:paraId="49007093" w14:textId="77777777" w:rsidR="00FC5610" w:rsidRDefault="00FC5610">
      <w:pPr>
        <w:pStyle w:val="Kommentartext"/>
      </w:pPr>
      <w:r>
        <w:rPr>
          <w:rStyle w:val="Kommentarzeichen"/>
        </w:rPr>
        <w:annotationRef/>
      </w:r>
      <w:proofErr w:type="spellStart"/>
      <w:r>
        <w:t>Haha</w:t>
      </w:r>
      <w:proofErr w:type="spellEnd"/>
      <w:r>
        <w:t>, I hate these codes…</w:t>
      </w:r>
    </w:p>
    <w:p w14:paraId="30EB8986" w14:textId="77777777" w:rsidR="00FC5610" w:rsidRDefault="00FC5610">
      <w:pPr>
        <w:pStyle w:val="Kommentartext"/>
      </w:pPr>
    </w:p>
    <w:p w14:paraId="5707B684" w14:textId="77777777" w:rsidR="001C2DC5" w:rsidRDefault="001C2DC5">
      <w:pPr>
        <w:pStyle w:val="Kommentartext"/>
      </w:pPr>
      <w:r>
        <w:t>I guess you usually use up to 3 codes, so I would suggest to use both, but to use the even more general J0 code (as we cover a little bit of everything).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85C2FE" w15:done="0"/>
  <w15:commentEx w15:paraId="4E966D1A" w15:done="0"/>
  <w15:commentEx w15:paraId="7BE46EAF" w15:done="0"/>
  <w15:commentEx w15:paraId="05773387" w15:done="0"/>
  <w15:commentEx w15:paraId="5707B6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ximilian Sprengholz">
    <w15:presenceInfo w15:providerId="None" w15:userId="Maximilian Sprenghol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F1"/>
    <w:rsid w:val="001C2DC5"/>
    <w:rsid w:val="002B70F6"/>
    <w:rsid w:val="00422102"/>
    <w:rsid w:val="00517EE5"/>
    <w:rsid w:val="005B7BF5"/>
    <w:rsid w:val="008A7BCE"/>
    <w:rsid w:val="008B5894"/>
    <w:rsid w:val="009502F1"/>
    <w:rsid w:val="00A039E7"/>
    <w:rsid w:val="00C93BC5"/>
    <w:rsid w:val="00DE3572"/>
    <w:rsid w:val="00F355E0"/>
    <w:rsid w:val="00F571F5"/>
    <w:rsid w:val="00FC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4764"/>
  <w14:defaultImageDpi w14:val="32767"/>
  <w15:chartTrackingRefBased/>
  <w15:docId w15:val="{F04070FB-F2E5-AC44-BB99-9C3087D1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5894"/>
    <w:rPr>
      <w:sz w:val="16"/>
      <w:szCs w:val="16"/>
    </w:rPr>
  </w:style>
  <w:style w:type="paragraph" w:styleId="Kommentartext">
    <w:name w:val="annotation text"/>
    <w:basedOn w:val="Standard"/>
    <w:link w:val="KommentartextZchn"/>
    <w:uiPriority w:val="99"/>
    <w:semiHidden/>
    <w:unhideWhenUsed/>
    <w:rsid w:val="008B5894"/>
    <w:rPr>
      <w:sz w:val="20"/>
      <w:szCs w:val="20"/>
    </w:rPr>
  </w:style>
  <w:style w:type="character" w:customStyle="1" w:styleId="KommentartextZchn">
    <w:name w:val="Kommentartext Zchn"/>
    <w:basedOn w:val="Absatz-Standardschriftart"/>
    <w:link w:val="Kommentartext"/>
    <w:uiPriority w:val="99"/>
    <w:semiHidden/>
    <w:rsid w:val="008B5894"/>
    <w:rPr>
      <w:sz w:val="20"/>
      <w:szCs w:val="20"/>
    </w:rPr>
  </w:style>
  <w:style w:type="paragraph" w:styleId="Kommentarthema">
    <w:name w:val="annotation subject"/>
    <w:basedOn w:val="Kommentartext"/>
    <w:next w:val="Kommentartext"/>
    <w:link w:val="KommentarthemaZchn"/>
    <w:uiPriority w:val="99"/>
    <w:semiHidden/>
    <w:unhideWhenUsed/>
    <w:rsid w:val="008B5894"/>
    <w:rPr>
      <w:b/>
      <w:bCs/>
    </w:rPr>
  </w:style>
  <w:style w:type="character" w:customStyle="1" w:styleId="KommentarthemaZchn">
    <w:name w:val="Kommentarthema Zchn"/>
    <w:basedOn w:val="KommentartextZchn"/>
    <w:link w:val="Kommentarthema"/>
    <w:uiPriority w:val="99"/>
    <w:semiHidden/>
    <w:rsid w:val="008B5894"/>
    <w:rPr>
      <w:b/>
      <w:bCs/>
      <w:sz w:val="20"/>
      <w:szCs w:val="20"/>
    </w:rPr>
  </w:style>
  <w:style w:type="paragraph" w:styleId="Sprechblasentext">
    <w:name w:val="Balloon Text"/>
    <w:basedOn w:val="Standard"/>
    <w:link w:val="SprechblasentextZchn"/>
    <w:uiPriority w:val="99"/>
    <w:semiHidden/>
    <w:unhideWhenUsed/>
    <w:rsid w:val="008B589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5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8182">
      <w:bodyDiv w:val="1"/>
      <w:marLeft w:val="0"/>
      <w:marRight w:val="0"/>
      <w:marTop w:val="0"/>
      <w:marBottom w:val="0"/>
      <w:divBdr>
        <w:top w:val="none" w:sz="0" w:space="0" w:color="auto"/>
        <w:left w:val="none" w:sz="0" w:space="0" w:color="auto"/>
        <w:bottom w:val="none" w:sz="0" w:space="0" w:color="auto"/>
        <w:right w:val="none" w:sz="0" w:space="0" w:color="auto"/>
      </w:divBdr>
    </w:div>
    <w:div w:id="849949854">
      <w:bodyDiv w:val="1"/>
      <w:marLeft w:val="0"/>
      <w:marRight w:val="0"/>
      <w:marTop w:val="0"/>
      <w:marBottom w:val="0"/>
      <w:divBdr>
        <w:top w:val="none" w:sz="0" w:space="0" w:color="auto"/>
        <w:left w:val="none" w:sz="0" w:space="0" w:color="auto"/>
        <w:bottom w:val="none" w:sz="0" w:space="0" w:color="auto"/>
        <w:right w:val="none" w:sz="0" w:space="0" w:color="auto"/>
      </w:divBdr>
    </w:div>
    <w:div w:id="1831553360">
      <w:bodyDiv w:val="1"/>
      <w:marLeft w:val="0"/>
      <w:marRight w:val="0"/>
      <w:marTop w:val="0"/>
      <w:marBottom w:val="0"/>
      <w:divBdr>
        <w:top w:val="none" w:sz="0" w:space="0" w:color="auto"/>
        <w:left w:val="none" w:sz="0" w:space="0" w:color="auto"/>
        <w:bottom w:val="none" w:sz="0" w:space="0" w:color="auto"/>
        <w:right w:val="none" w:sz="0" w:space="0" w:color="auto"/>
      </w:divBdr>
    </w:div>
    <w:div w:id="190509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Bentley Schieckoff</dc:creator>
  <cp:keywords/>
  <dc:description/>
  <cp:lastModifiedBy>Maximilian Sprengholz</cp:lastModifiedBy>
  <cp:revision>3</cp:revision>
  <dcterms:created xsi:type="dcterms:W3CDTF">2021-05-03T12:20:00Z</dcterms:created>
  <dcterms:modified xsi:type="dcterms:W3CDTF">2021-05-03T12:23:00Z</dcterms:modified>
</cp:coreProperties>
</file>